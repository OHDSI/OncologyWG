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D8177" w14:textId="23050EA2" w:rsidR="006A46DA" w:rsidRPr="00104B25" w:rsidRDefault="00E94F01" w:rsidP="00E94F01">
      <w:pPr>
        <w:pStyle w:val="NoSpacing"/>
        <w:rPr>
          <w:sz w:val="40"/>
          <w:szCs w:val="40"/>
        </w:rPr>
      </w:pPr>
      <w:r w:rsidRPr="00104B25">
        <w:rPr>
          <w:sz w:val="40"/>
          <w:szCs w:val="40"/>
        </w:rPr>
        <w:t>OHDSI Oncology Working Group</w:t>
      </w:r>
    </w:p>
    <w:p w14:paraId="140F2F20" w14:textId="18FA1FC2" w:rsidR="00104B25" w:rsidRPr="00104B25" w:rsidRDefault="00104B25" w:rsidP="00E94F01">
      <w:pPr>
        <w:pStyle w:val="NoSpacing"/>
        <w:rPr>
          <w:sz w:val="28"/>
          <w:szCs w:val="28"/>
        </w:rPr>
      </w:pPr>
      <w:r w:rsidRPr="00104B25">
        <w:rPr>
          <w:sz w:val="28"/>
          <w:szCs w:val="28"/>
        </w:rPr>
        <w:t>Meeting Agendas and Meeting Decisions</w:t>
      </w:r>
    </w:p>
    <w:p w14:paraId="2A8CA074" w14:textId="77777777" w:rsidR="00E94F01" w:rsidRDefault="00E94F01" w:rsidP="00E94F01">
      <w:pPr>
        <w:pStyle w:val="NoSpacing"/>
      </w:pPr>
    </w:p>
    <w:p w14:paraId="6FF43D08" w14:textId="77777777" w:rsidR="00E94F01" w:rsidRPr="004C7513" w:rsidRDefault="00E94F01" w:rsidP="00E94F01">
      <w:pPr>
        <w:pStyle w:val="NoSpacing"/>
        <w:rPr>
          <w:b/>
        </w:rPr>
      </w:pPr>
      <w:r w:rsidRPr="004C7513">
        <w:rPr>
          <w:b/>
        </w:rPr>
        <w:t>April 28</w:t>
      </w:r>
      <w:r w:rsidRPr="004C7513">
        <w:rPr>
          <w:b/>
          <w:vertAlign w:val="superscript"/>
        </w:rPr>
        <w:t>th</w:t>
      </w:r>
      <w:r w:rsidRPr="004C7513">
        <w:rPr>
          <w:b/>
        </w:rPr>
        <w:t>, 2022 Meeting</w:t>
      </w:r>
    </w:p>
    <w:p w14:paraId="07D65345" w14:textId="77777777" w:rsidR="00E94F01" w:rsidRDefault="00E94F01" w:rsidP="00E94F01">
      <w:pPr>
        <w:pStyle w:val="NoSpacing"/>
      </w:pPr>
    </w:p>
    <w:p w14:paraId="44453F2E" w14:textId="77777777" w:rsidR="00E94F01" w:rsidRDefault="00E94F01" w:rsidP="00E94F01">
      <w:pPr>
        <w:pStyle w:val="NoSpacing"/>
      </w:pPr>
      <w:r>
        <w:t>Decisions that were made final:</w:t>
      </w:r>
    </w:p>
    <w:p w14:paraId="2F959BA2" w14:textId="77C2FC9F" w:rsidR="00E94F01" w:rsidRDefault="00E94F01" w:rsidP="00E94F01">
      <w:pPr>
        <w:pStyle w:val="NoSpacing"/>
        <w:numPr>
          <w:ilvl w:val="0"/>
          <w:numId w:val="1"/>
        </w:numPr>
      </w:pPr>
      <w:r>
        <w:t>For AJ</w:t>
      </w:r>
      <w:r w:rsidR="00C646AC">
        <w:t xml:space="preserve">CC-associated staging variables </w:t>
      </w:r>
      <w:r>
        <w:t>in the cancer registry dataset (source dataset), the decision has been made to concurrently engage in two different mechanisms for bringing these pre-selected fields</w:t>
      </w:r>
      <w:r w:rsidR="00C21337">
        <w:t xml:space="preserve"> from</w:t>
      </w:r>
      <w:r>
        <w:t xml:space="preserve"> the registry</w:t>
      </w:r>
      <w:r w:rsidR="00C21337">
        <w:t xml:space="preserve"> into the OMOP CDM</w:t>
      </w:r>
      <w:r w:rsidR="00E04D46">
        <w:t xml:space="preserve"> (target dataset)</w:t>
      </w:r>
      <w:r>
        <w:t xml:space="preserve">. </w:t>
      </w:r>
    </w:p>
    <w:p w14:paraId="19805A1D" w14:textId="62B3AEE1" w:rsidR="00E94F01" w:rsidRDefault="00E94F01" w:rsidP="00E94F01">
      <w:pPr>
        <w:pStyle w:val="NoSpacing"/>
        <w:numPr>
          <w:ilvl w:val="1"/>
          <w:numId w:val="1"/>
        </w:numPr>
      </w:pPr>
      <w:r>
        <w:t>1</w:t>
      </w:r>
      <w:r w:rsidRPr="00E94F01">
        <w:rPr>
          <w:vertAlign w:val="superscript"/>
        </w:rPr>
        <w:t>st</w:t>
      </w:r>
      <w:r>
        <w:t xml:space="preserve"> approach: The first </w:t>
      </w:r>
      <w:r w:rsidR="00E04D46">
        <w:t>method</w:t>
      </w:r>
      <w:r>
        <w:t xml:space="preserve"> will be to hardcode</w:t>
      </w:r>
      <w:r w:rsidR="00D874D9">
        <w:t xml:space="preserve"> mappings between</w:t>
      </w:r>
      <w:r>
        <w:t xml:space="preserve"> </w:t>
      </w:r>
      <w:r w:rsidR="00C40046">
        <w:t>post</w:t>
      </w:r>
      <w:r>
        <w:t>-</w:t>
      </w:r>
      <w:r w:rsidR="0018476D">
        <w:t>coordinated NAACCR</w:t>
      </w:r>
      <w:r>
        <w:t xml:space="preserve"> data </w:t>
      </w:r>
      <w:r w:rsidR="00D874D9">
        <w:t xml:space="preserve">and </w:t>
      </w:r>
      <w:r w:rsidR="00C40046">
        <w:t xml:space="preserve">the </w:t>
      </w:r>
      <w:r w:rsidR="00F35874">
        <w:t xml:space="preserve">newly </w:t>
      </w:r>
      <w:r w:rsidR="00C40046">
        <w:t>pre</w:t>
      </w:r>
      <w:r w:rsidR="00F35874">
        <w:t>-</w:t>
      </w:r>
      <w:r w:rsidR="00C40046">
        <w:t>coordinat</w:t>
      </w:r>
      <w:r w:rsidR="00F35874">
        <w:t>ed</w:t>
      </w:r>
      <w:r w:rsidR="00C40046">
        <w:t xml:space="preserve"> </w:t>
      </w:r>
      <w:r w:rsidR="00D874D9">
        <w:t xml:space="preserve">Cancer Modifier vocabulary (target vocabulary) into the ETL itself. This approach requires the latest version of Cancer Modifier ontology to be released by Odysseus. </w:t>
      </w:r>
    </w:p>
    <w:p w14:paraId="6C0DD037" w14:textId="1DFF9463" w:rsidR="00D874D9" w:rsidRDefault="00D874D9" w:rsidP="00E94F01">
      <w:pPr>
        <w:pStyle w:val="NoSpacing"/>
        <w:numPr>
          <w:ilvl w:val="1"/>
          <w:numId w:val="1"/>
        </w:numPr>
      </w:pPr>
      <w:r>
        <w:t>2</w:t>
      </w:r>
      <w:r w:rsidRPr="00D874D9">
        <w:rPr>
          <w:vertAlign w:val="superscript"/>
        </w:rPr>
        <w:t>nd</w:t>
      </w:r>
      <w:r>
        <w:t xml:space="preserve"> approach: The second </w:t>
      </w:r>
      <w:r w:rsidR="00E04D46">
        <w:t>method</w:t>
      </w:r>
      <w:r>
        <w:t xml:space="preserve"> will be to utilize table</w:t>
      </w:r>
      <w:r w:rsidR="00C40046">
        <w:t>ized</w:t>
      </w:r>
      <w:r>
        <w:t xml:space="preserve"> mappings from </w:t>
      </w:r>
      <w:r w:rsidR="007473DD">
        <w:t xml:space="preserve">the </w:t>
      </w:r>
      <w:r>
        <w:t xml:space="preserve">NAACCR </w:t>
      </w:r>
      <w:r w:rsidR="00231011">
        <w:t xml:space="preserve">source </w:t>
      </w:r>
      <w:r>
        <w:t>vocabulary, which is being de-standardized, to the Cancer Modifier, which is becoming the standard vocabulary and</w:t>
      </w:r>
      <w:del w:id="0" w:author="Michael J Gurley" w:date="2022-05-17T07:02:00Z">
        <w:r w:rsidDel="001A7FB5">
          <w:delText xml:space="preserve"> is</w:delText>
        </w:r>
      </w:del>
      <w:r>
        <w:t xml:space="preserve"> replacing the NAACCR vocabulary as the target vocabulary for NAACCR (among other) source data.</w:t>
      </w:r>
      <w:r w:rsidR="00C40046">
        <w:t xml:space="preserve">  The nature of </w:t>
      </w:r>
      <w:r w:rsidR="00736B2E">
        <w:t>this</w:t>
      </w:r>
      <w:r w:rsidR="00C40046">
        <w:t xml:space="preserve"> tableized mapping </w:t>
      </w:r>
      <w:r w:rsidR="008648DA">
        <w:t>approach</w:t>
      </w:r>
      <w:r w:rsidR="004866B1">
        <w:t xml:space="preserve"> </w:t>
      </w:r>
      <w:r w:rsidR="001A7FB5">
        <w:t>(</w:t>
      </w:r>
      <w:r w:rsidR="004866B1">
        <w:t xml:space="preserve">whether </w:t>
      </w:r>
      <w:r w:rsidR="001A7FB5">
        <w:t>using a new</w:t>
      </w:r>
      <w:r w:rsidR="00C40046">
        <w:t xml:space="preserve"> wide mapping </w:t>
      </w:r>
      <w:r w:rsidR="001A7FB5">
        <w:t xml:space="preserve">table </w:t>
      </w:r>
      <w:r w:rsidR="00C40046">
        <w:t xml:space="preserve">or </w:t>
      </w:r>
      <w:r w:rsidR="001A7FB5">
        <w:t>the existing CONCEPT_</w:t>
      </w:r>
      <w:r w:rsidR="004866B1">
        <w:t>RELATIONSHIP table from newly created</w:t>
      </w:r>
      <w:r w:rsidR="00C40046">
        <w:t xml:space="preserve"> synthetic pre-coordinated concepts </w:t>
      </w:r>
      <w:r w:rsidR="004866B1">
        <w:t>within</w:t>
      </w:r>
      <w:r w:rsidR="00C40046">
        <w:t xml:space="preserve"> the NAACCR source vocabulary has not yet been </w:t>
      </w:r>
      <w:r w:rsidR="004866B1">
        <w:t>decided</w:t>
      </w:r>
      <w:r w:rsidR="00C40046">
        <w:t xml:space="preserve">). </w:t>
      </w:r>
      <w:r>
        <w:t xml:space="preserve"> </w:t>
      </w:r>
      <w:ins w:id="1" w:author="Michael J Gurley" w:date="2022-05-17T07:36:00Z">
        <w:r w:rsidR="004866B1">
          <w:t xml:space="preserve"> </w:t>
        </w:r>
      </w:ins>
      <w:r w:rsidR="0049394A">
        <w:t xml:space="preserve">This </w:t>
      </w:r>
      <w:r w:rsidR="008E7713">
        <w:t>2</w:t>
      </w:r>
      <w:r w:rsidR="008E7713" w:rsidRPr="00B00A61">
        <w:rPr>
          <w:vertAlign w:val="superscript"/>
        </w:rPr>
        <w:t>nd</w:t>
      </w:r>
      <w:r w:rsidR="008E7713">
        <w:t xml:space="preserve"> approach also</w:t>
      </w:r>
      <w:r w:rsidR="00C40046">
        <w:t xml:space="preserve"> </w:t>
      </w:r>
      <w:r w:rsidR="0049394A">
        <w:t xml:space="preserve">requires the release of the Cancer Modifier ontology. </w:t>
      </w:r>
    </w:p>
    <w:p w14:paraId="68F9CB55" w14:textId="289A55FA" w:rsidR="0049394A" w:rsidRDefault="00C646AC" w:rsidP="0049394A">
      <w:pPr>
        <w:pStyle w:val="NoSpacing"/>
        <w:numPr>
          <w:ilvl w:val="0"/>
          <w:numId w:val="1"/>
        </w:numPr>
      </w:pPr>
      <w:r>
        <w:t xml:space="preserve">For preselected fields in the NAACCR data (source data) that refer to Grade of cancer cells, the decision has been </w:t>
      </w:r>
      <w:r w:rsidR="00467718">
        <w:t>to make ‘Map to’/’Maps Fr</w:t>
      </w:r>
      <w:bookmarkStart w:id="2" w:name="_GoBack"/>
      <w:bookmarkEnd w:id="2"/>
      <w:r w:rsidR="00467718">
        <w:t>om’ entries in the CONCEPT_RELATIONSHP</w:t>
      </w:r>
      <w:r w:rsidR="009E3329">
        <w:t xml:space="preserve"> </w:t>
      </w:r>
      <w:r w:rsidR="00467718">
        <w:t>table from the lowest level in the NAACCR source vocabulary,</w:t>
      </w:r>
      <w:r w:rsidR="00EB08D7">
        <w:t xml:space="preserve"> </w:t>
      </w:r>
      <w:r w:rsidR="00430025">
        <w:t>Concept Class=’</w:t>
      </w:r>
      <w:r w:rsidR="00467718">
        <w:t xml:space="preserve">NAACCR </w:t>
      </w:r>
      <w:r w:rsidR="00430025">
        <w:t>V</w:t>
      </w:r>
      <w:r w:rsidR="00467718">
        <w:t>alues</w:t>
      </w:r>
      <w:r w:rsidR="00430025">
        <w:t>’</w:t>
      </w:r>
      <w:r w:rsidR="00467718">
        <w:t xml:space="preserve">, to </w:t>
      </w:r>
      <w:r w:rsidR="00430025">
        <w:t>concepts</w:t>
      </w:r>
      <w:r w:rsidR="00467718">
        <w:t xml:space="preserve"> in the new Cancer Modifier vocabulary.</w:t>
      </w:r>
      <w:r w:rsidR="00EB08D7">
        <w:t xml:space="preserve">  This approach of mapping from </w:t>
      </w:r>
      <w:r w:rsidR="00430025">
        <w:t>‘</w:t>
      </w:r>
      <w:r w:rsidR="00EB08D7">
        <w:t xml:space="preserve">NAACCR </w:t>
      </w:r>
      <w:r w:rsidR="00430025">
        <w:t>V</w:t>
      </w:r>
      <w:r w:rsidR="00EB08D7">
        <w:t>alue</w:t>
      </w:r>
      <w:r w:rsidR="00430025">
        <w:t xml:space="preserve">’ </w:t>
      </w:r>
      <w:r w:rsidR="00736B2E">
        <w:t>concepts</w:t>
      </w:r>
      <w:r w:rsidR="00430025">
        <w:t xml:space="preserve"> to the new Cancer Modifier vocabulary will be the default mapping approach for mapping NAACCR to the Cancer </w:t>
      </w:r>
      <w:r w:rsidR="00F41BB2">
        <w:t xml:space="preserve">Modifier </w:t>
      </w:r>
      <w:r w:rsidR="00430025">
        <w:t>vocabulary.</w:t>
      </w:r>
      <w:r>
        <w:t xml:space="preserve"> </w:t>
      </w:r>
      <w:r w:rsidR="004821B6">
        <w:t xml:space="preserve">This work also relies on the release of the newest version of the Cancer Modifier vocabulary. </w:t>
      </w:r>
    </w:p>
    <w:p w14:paraId="51FA77BC" w14:textId="77777777" w:rsidR="00FB2712" w:rsidRDefault="003D4D70" w:rsidP="0049394A">
      <w:pPr>
        <w:pStyle w:val="NoSpacing"/>
        <w:numPr>
          <w:ilvl w:val="0"/>
          <w:numId w:val="1"/>
        </w:numPr>
      </w:pPr>
      <w:r>
        <w:t>Item number</w:t>
      </w:r>
      <w:r w:rsidR="00FB2712">
        <w:t xml:space="preserve"> 1</w:t>
      </w:r>
      <w:r w:rsidR="004F14F4">
        <w:t>a</w:t>
      </w:r>
      <w:r w:rsidR="00FB2712">
        <w:t xml:space="preserve"> will be ful</w:t>
      </w:r>
      <w:r>
        <w:t>ly completed before item number</w:t>
      </w:r>
      <w:r w:rsidR="00FB2712">
        <w:t xml:space="preserve"> 2 commences. </w:t>
      </w:r>
    </w:p>
    <w:p w14:paraId="10D04ACE" w14:textId="77777777" w:rsidR="00E04D46" w:rsidRDefault="00E04D46" w:rsidP="0049394A">
      <w:pPr>
        <w:pStyle w:val="NoSpacing"/>
        <w:numPr>
          <w:ilvl w:val="0"/>
          <w:numId w:val="1"/>
        </w:numPr>
      </w:pPr>
      <w:r>
        <w:t>No other decisions regarding any other fields of source dataset were made.</w:t>
      </w:r>
    </w:p>
    <w:p w14:paraId="21D27CB5" w14:textId="77777777" w:rsidR="0004798C" w:rsidRDefault="0004798C" w:rsidP="0004798C">
      <w:pPr>
        <w:pStyle w:val="NoSpacing"/>
      </w:pPr>
    </w:p>
    <w:p w14:paraId="2306E440" w14:textId="77777777" w:rsidR="0004798C" w:rsidRDefault="0004798C" w:rsidP="0004798C">
      <w:pPr>
        <w:pStyle w:val="NoSpacing"/>
      </w:pPr>
      <w:r>
        <w:t>Written by: Thomas Falconer</w:t>
      </w:r>
    </w:p>
    <w:p w14:paraId="5A6F4370" w14:textId="77777777" w:rsidR="00EC7DE9" w:rsidRDefault="00EC7DE9" w:rsidP="0004798C">
      <w:pPr>
        <w:pStyle w:val="NoSpacing"/>
      </w:pPr>
      <w:r>
        <w:t>Date: 5/5/2022</w:t>
      </w:r>
    </w:p>
    <w:p w14:paraId="797B17DF" w14:textId="77777777" w:rsidR="00EC7DE9" w:rsidRDefault="00EC7DE9" w:rsidP="0004798C">
      <w:pPr>
        <w:pStyle w:val="NoSpacing"/>
      </w:pPr>
    </w:p>
    <w:p w14:paraId="024FAD58" w14:textId="0438C49E" w:rsidR="0004798C" w:rsidRDefault="0004798C" w:rsidP="0004798C">
      <w:pPr>
        <w:pStyle w:val="NoSpacing"/>
      </w:pPr>
      <w:r>
        <w:t xml:space="preserve">Reviewed by: </w:t>
      </w:r>
      <w:r w:rsidR="0002301E">
        <w:t>Mike Gurley</w:t>
      </w:r>
    </w:p>
    <w:p w14:paraId="45B9A8AA" w14:textId="7871233A" w:rsidR="00EC7DE9" w:rsidRDefault="00EC7DE9" w:rsidP="0004798C">
      <w:pPr>
        <w:pStyle w:val="NoSpacing"/>
      </w:pPr>
      <w:r>
        <w:t>Date:</w:t>
      </w:r>
      <w:r w:rsidR="0002301E">
        <w:t xml:space="preserve">  5/17/2022</w:t>
      </w:r>
    </w:p>
    <w:p w14:paraId="27616341" w14:textId="5E297FC4" w:rsidR="0015261A" w:rsidRDefault="0015261A" w:rsidP="0004798C">
      <w:pPr>
        <w:pStyle w:val="NoSpacing"/>
      </w:pPr>
    </w:p>
    <w:p w14:paraId="79176328" w14:textId="1143F763" w:rsidR="0015261A" w:rsidRDefault="0015261A" w:rsidP="0004798C">
      <w:pPr>
        <w:pStyle w:val="NoSpacing"/>
      </w:pPr>
    </w:p>
    <w:p w14:paraId="77763C32" w14:textId="0F997534" w:rsidR="0015261A" w:rsidRDefault="0015261A" w:rsidP="0004798C">
      <w:pPr>
        <w:pStyle w:val="NoSpacing"/>
      </w:pPr>
      <w:r w:rsidRPr="0015261A">
        <w:rPr>
          <w:b/>
        </w:rPr>
        <w:t>May 12</w:t>
      </w:r>
      <w:r w:rsidRPr="0015261A">
        <w:rPr>
          <w:b/>
          <w:vertAlign w:val="superscript"/>
        </w:rPr>
        <w:t>th</w:t>
      </w:r>
      <w:r w:rsidRPr="0015261A">
        <w:rPr>
          <w:b/>
        </w:rPr>
        <w:t>, 2022 Meeting</w:t>
      </w:r>
      <w:r w:rsidR="0050703F">
        <w:t xml:space="preserve"> – CANCELED as we await</w:t>
      </w:r>
      <w:r>
        <w:t xml:space="preserve"> the release of the Cancer Modifier vocabulary</w:t>
      </w:r>
    </w:p>
    <w:p w14:paraId="140A55EA" w14:textId="6B8EAC73" w:rsidR="0015261A" w:rsidRDefault="0015261A" w:rsidP="0004798C">
      <w:pPr>
        <w:pStyle w:val="NoSpacing"/>
      </w:pPr>
    </w:p>
    <w:p w14:paraId="5B7AABB1" w14:textId="2F598BA9" w:rsidR="0015261A" w:rsidRPr="0015261A" w:rsidRDefault="0015261A" w:rsidP="0004798C">
      <w:pPr>
        <w:pStyle w:val="NoSpacing"/>
        <w:rPr>
          <w:b/>
        </w:rPr>
      </w:pPr>
      <w:r w:rsidRPr="0015261A">
        <w:rPr>
          <w:b/>
        </w:rPr>
        <w:t>May 26</w:t>
      </w:r>
      <w:r w:rsidRPr="0015261A">
        <w:rPr>
          <w:b/>
          <w:vertAlign w:val="superscript"/>
        </w:rPr>
        <w:t>th</w:t>
      </w:r>
      <w:r w:rsidRPr="0015261A">
        <w:rPr>
          <w:b/>
        </w:rPr>
        <w:t>, 2022 Meeting</w:t>
      </w:r>
    </w:p>
    <w:p w14:paraId="194F9190" w14:textId="46066FAA" w:rsidR="0015261A" w:rsidRDefault="0015261A" w:rsidP="0004798C">
      <w:pPr>
        <w:pStyle w:val="NoSpacing"/>
      </w:pPr>
      <w:r>
        <w:t>Agenda:</w:t>
      </w:r>
      <w:r w:rsidR="005C4A7E">
        <w:t xml:space="preserve"> </w:t>
      </w:r>
    </w:p>
    <w:p w14:paraId="7FF69F7A" w14:textId="4D26F5BC" w:rsidR="005C4A7E" w:rsidRDefault="005C4A7E" w:rsidP="005C4A7E">
      <w:pPr>
        <w:pStyle w:val="NoSpacing"/>
        <w:numPr>
          <w:ilvl w:val="0"/>
          <w:numId w:val="2"/>
        </w:numPr>
      </w:pPr>
      <w:r>
        <w:t>Discuss release of Cancer Modifier vocabulary to Athena</w:t>
      </w:r>
    </w:p>
    <w:p w14:paraId="6AAE1200" w14:textId="26541AB6" w:rsidR="005C4A7E" w:rsidRDefault="005C4A7E" w:rsidP="005C4A7E">
      <w:pPr>
        <w:pStyle w:val="NoSpacing"/>
        <w:numPr>
          <w:ilvl w:val="1"/>
          <w:numId w:val="2"/>
        </w:numPr>
      </w:pPr>
      <w:r>
        <w:t>Discuss ETL modifications</w:t>
      </w:r>
    </w:p>
    <w:p w14:paraId="03917064" w14:textId="58268805" w:rsidR="005C4A7E" w:rsidRDefault="005A0A0F" w:rsidP="005C4A7E">
      <w:pPr>
        <w:pStyle w:val="NoSpacing"/>
        <w:numPr>
          <w:ilvl w:val="2"/>
          <w:numId w:val="2"/>
        </w:numPr>
      </w:pPr>
      <w:r>
        <w:t>Comment</w:t>
      </w:r>
      <w:r w:rsidR="005C4A7E">
        <w:t xml:space="preserve"> out all EPISODE </w:t>
      </w:r>
      <w:r w:rsidR="00C6667D">
        <w:t xml:space="preserve">table </w:t>
      </w:r>
      <w:r w:rsidR="005C4A7E">
        <w:t>inserts</w:t>
      </w:r>
    </w:p>
    <w:p w14:paraId="661AAB00" w14:textId="2ED66544" w:rsidR="005C4A7E" w:rsidRDefault="005A0A0F" w:rsidP="005C4A7E">
      <w:pPr>
        <w:pStyle w:val="NoSpacing"/>
        <w:numPr>
          <w:ilvl w:val="2"/>
          <w:numId w:val="2"/>
        </w:numPr>
      </w:pPr>
      <w:r>
        <w:lastRenderedPageBreak/>
        <w:t>Hardcode</w:t>
      </w:r>
      <w:r w:rsidR="005C4A7E">
        <w:t xml:space="preserve"> mappings between staging values and Cancer Modifier concepts</w:t>
      </w:r>
      <w:r w:rsidR="00CE5C3F">
        <w:t xml:space="preserve"> into </w:t>
      </w:r>
      <w:r w:rsidR="00C6667D">
        <w:t>the MEASUREMENT table</w:t>
      </w:r>
      <w:r w:rsidR="00CE5C3F">
        <w:t xml:space="preserve"> (again this hardcoding is only done for staging variables)</w:t>
      </w:r>
    </w:p>
    <w:p w14:paraId="71F7ABE1" w14:textId="1249A0AE" w:rsidR="005A0A0F" w:rsidRDefault="005A0A0F" w:rsidP="005A0A0F">
      <w:pPr>
        <w:pStyle w:val="NoSpacing"/>
        <w:numPr>
          <w:ilvl w:val="3"/>
          <w:numId w:val="2"/>
        </w:numPr>
      </w:pPr>
      <w:r>
        <w:t>This will use as the source dataset not the original NAACCR dataset format but a transposed dataset (long dataset instead of wide dataset) that is already created by the ETL.</w:t>
      </w:r>
    </w:p>
    <w:p w14:paraId="2DA5E6EA" w14:textId="735FD03B" w:rsidR="00D91B40" w:rsidRDefault="00D91B40" w:rsidP="00D91B40">
      <w:pPr>
        <w:pStyle w:val="NoSpacing"/>
        <w:numPr>
          <w:ilvl w:val="0"/>
          <w:numId w:val="2"/>
        </w:numPr>
      </w:pPr>
      <w:r>
        <w:t>For the remaining variables in NAACCR, we have decided to leverage a tableized process</w:t>
      </w:r>
    </w:p>
    <w:p w14:paraId="3DC46AB5" w14:textId="3710F199" w:rsidR="00D91B40" w:rsidRDefault="00D91B40" w:rsidP="00D91B40">
      <w:pPr>
        <w:pStyle w:val="NoSpacing"/>
        <w:numPr>
          <w:ilvl w:val="1"/>
          <w:numId w:val="2"/>
        </w:numPr>
      </w:pPr>
      <w:r>
        <w:t xml:space="preserve">Who will be responsible for creating this table? </w:t>
      </w:r>
    </w:p>
    <w:p w14:paraId="3533069F" w14:textId="77777777" w:rsidR="00CE5C3F" w:rsidRDefault="00CE5C3F" w:rsidP="005C4A7E">
      <w:pPr>
        <w:pStyle w:val="NoSpacing"/>
        <w:numPr>
          <w:ilvl w:val="0"/>
          <w:numId w:val="2"/>
        </w:numPr>
      </w:pPr>
      <w:r>
        <w:t xml:space="preserve">Programmatic implementation of past decision: </w:t>
      </w:r>
    </w:p>
    <w:p w14:paraId="0A88D32B" w14:textId="1AB712DF" w:rsidR="005C4A7E" w:rsidRDefault="00CE5C3F" w:rsidP="00CE5C3F">
      <w:pPr>
        <w:pStyle w:val="NoSpacing"/>
        <w:numPr>
          <w:ilvl w:val="1"/>
          <w:numId w:val="2"/>
        </w:numPr>
      </w:pPr>
      <w:r>
        <w:t xml:space="preserve">It was decided by this group to add a concept to condition occurrence table that indicates initial cancer (initial diseases). This will require an ‘initial disease’ concept in the Cancer Modifier vocabulary to be created by the vocab team. </w:t>
      </w:r>
    </w:p>
    <w:sectPr w:rsidR="005C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365AF"/>
    <w:multiLevelType w:val="hybridMultilevel"/>
    <w:tmpl w:val="8A929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F18BD"/>
    <w:multiLevelType w:val="hybridMultilevel"/>
    <w:tmpl w:val="0EC27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ael J Gurley">
    <w15:presenceInfo w15:providerId="AD" w15:userId="S::mjg994@ads.northwestern.edu::b218a8c7-4568-43d1-acd4-57dd567d3c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F01"/>
    <w:rsid w:val="0002301E"/>
    <w:rsid w:val="0004798C"/>
    <w:rsid w:val="00104B25"/>
    <w:rsid w:val="001478FE"/>
    <w:rsid w:val="0015261A"/>
    <w:rsid w:val="0018476D"/>
    <w:rsid w:val="001A7FB5"/>
    <w:rsid w:val="00231011"/>
    <w:rsid w:val="00364211"/>
    <w:rsid w:val="003D4D70"/>
    <w:rsid w:val="00430025"/>
    <w:rsid w:val="00441D08"/>
    <w:rsid w:val="00467718"/>
    <w:rsid w:val="004821B6"/>
    <w:rsid w:val="004866B1"/>
    <w:rsid w:val="0049394A"/>
    <w:rsid w:val="004C7513"/>
    <w:rsid w:val="004F14F4"/>
    <w:rsid w:val="0050703F"/>
    <w:rsid w:val="005A0A0F"/>
    <w:rsid w:val="005C4A7E"/>
    <w:rsid w:val="006F2152"/>
    <w:rsid w:val="006F5B98"/>
    <w:rsid w:val="00736B2E"/>
    <w:rsid w:val="007473DD"/>
    <w:rsid w:val="008351D4"/>
    <w:rsid w:val="008648DA"/>
    <w:rsid w:val="008E7713"/>
    <w:rsid w:val="00931C8E"/>
    <w:rsid w:val="009E3329"/>
    <w:rsid w:val="00A20305"/>
    <w:rsid w:val="00A610A8"/>
    <w:rsid w:val="00A96A78"/>
    <w:rsid w:val="00AC31E5"/>
    <w:rsid w:val="00B00A61"/>
    <w:rsid w:val="00B53ED8"/>
    <w:rsid w:val="00C21337"/>
    <w:rsid w:val="00C40046"/>
    <w:rsid w:val="00C646AC"/>
    <w:rsid w:val="00C6667D"/>
    <w:rsid w:val="00CE5C3F"/>
    <w:rsid w:val="00D74894"/>
    <w:rsid w:val="00D874D9"/>
    <w:rsid w:val="00D91B40"/>
    <w:rsid w:val="00E04D46"/>
    <w:rsid w:val="00E94F01"/>
    <w:rsid w:val="00EB08D7"/>
    <w:rsid w:val="00EC1271"/>
    <w:rsid w:val="00EC7DE9"/>
    <w:rsid w:val="00EF6436"/>
    <w:rsid w:val="00F35874"/>
    <w:rsid w:val="00F41BB2"/>
    <w:rsid w:val="00FB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9040"/>
  <w15:chartTrackingRefBased/>
  <w15:docId w15:val="{BC61B09F-E957-4E45-8F8D-FCD8BF58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4F01"/>
    <w:pPr>
      <w:spacing w:after="0" w:line="240" w:lineRule="auto"/>
    </w:pPr>
  </w:style>
  <w:style w:type="paragraph" w:styleId="Revision">
    <w:name w:val="Revision"/>
    <w:hidden/>
    <w:uiPriority w:val="99"/>
    <w:semiHidden/>
    <w:rsid w:val="00C4004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B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Falconer</dc:creator>
  <cp:keywords/>
  <dc:description/>
  <cp:lastModifiedBy>Thomas Falconer</cp:lastModifiedBy>
  <cp:revision>15</cp:revision>
  <dcterms:created xsi:type="dcterms:W3CDTF">2022-05-25T15:45:00Z</dcterms:created>
  <dcterms:modified xsi:type="dcterms:W3CDTF">2022-05-26T16:57:00Z</dcterms:modified>
</cp:coreProperties>
</file>